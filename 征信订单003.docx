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napToGrid w:val="0"/>
        <w:spacing w:line="360" w:lineRule="auto"/>
        <w:jc w:val="left"/>
        <w:outlineLvl w:val="0"/>
        <w:rPr>
          <w:rFonts w:ascii="仿宋_GB2312" w:hAnsi="宋体" w:eastAsia="仿宋_GB2312"/>
          <w:b/>
          <w:kern w:val="0"/>
          <w:sz w:val="30"/>
          <w:szCs w:val="30"/>
        </w:rPr>
      </w:pPr>
      <w:r>
        <w:rPr>
          <w:rFonts w:hint="eastAsia" w:ascii="仿宋_GB2312" w:hAnsi="宋体" w:eastAsia="仿宋_GB2312"/>
          <w:b/>
          <w:kern w:val="0"/>
          <w:sz w:val="30"/>
          <w:szCs w:val="30"/>
        </w:rPr>
        <w:t>附件一：</w:t>
      </w:r>
      <w:r>
        <w:rPr>
          <w:rFonts w:ascii="仿宋_GB2312" w:hAnsi="宋体" w:eastAsia="仿宋_GB2312"/>
          <w:b/>
          <w:kern w:val="0"/>
          <w:sz w:val="30"/>
          <w:szCs w:val="30"/>
        </w:rPr>
        <w:t xml:space="preserve"> IT</w:t>
      </w:r>
      <w:r>
        <w:rPr>
          <w:rFonts w:hint="eastAsia" w:ascii="仿宋_GB2312" w:hAnsi="宋体" w:eastAsia="仿宋_GB2312"/>
          <w:b/>
          <w:kern w:val="0"/>
          <w:sz w:val="30"/>
          <w:szCs w:val="30"/>
        </w:rPr>
        <w:t>开发人员服务引入订单</w:t>
      </w:r>
    </w:p>
    <w:p>
      <w:pPr>
        <w:rPr>
          <w:rFonts w:ascii="仿宋_GB2312" w:hAnsi="宋体" w:eastAsia="仿宋_GB2312"/>
          <w:kern w:val="0"/>
          <w:sz w:val="30"/>
          <w:szCs w:val="30"/>
        </w:rPr>
      </w:pPr>
      <w:del w:id="0" w:author="韩燕" w:date="2016-09-30T15:49:00Z">
        <w:r>
          <w:rPr>
            <w:rFonts w:ascii="仿宋_GB2312" w:hAnsi="宋体" w:eastAsia="仿宋_GB2312"/>
            <w:kern w:val="0"/>
            <w:sz w:val="30"/>
            <w:szCs w:val="30"/>
            <w:u w:val="single"/>
            <w:rPrChange w:id="1" w:author="韩燕" w:date="2016-09-30T15:50:00Z">
              <w:rPr>
                <w:rFonts w:ascii="仿宋_GB2312" w:eastAsia="仿宋_GB2312"/>
                <w:sz w:val="30"/>
                <w:szCs w:val="30"/>
              </w:rPr>
            </w:rPrChange>
          </w:rPr>
          <w:delText>—</w:delText>
        </w:r>
      </w:del>
      <w:ins w:id="2" w:author="韩燕" w:date="2016-09-30T15:49:00Z">
        <w:r>
          <w:rPr>
            <w:rFonts w:hint="eastAsia" w:ascii="仿宋_GB2312" w:hAnsi="宋体" w:eastAsia="仿宋_GB2312"/>
            <w:kern w:val="0"/>
            <w:sz w:val="30"/>
            <w:szCs w:val="30"/>
            <w:u w:val="single"/>
            <w:rPrChange w:id="3" w:author="韩燕" w:date="2016-09-30T15:50:00Z">
              <w:rPr>
                <w:rFonts w:hint="eastAsia" w:ascii="仿宋_GB2312" w:eastAsia="仿宋_GB2312"/>
                <w:sz w:val="30"/>
                <w:szCs w:val="30"/>
              </w:rPr>
            </w:rPrChange>
          </w:rPr>
          <w:t>赞同科技</w:t>
        </w:r>
      </w:ins>
      <w:r>
        <w:rPr>
          <w:rFonts w:hint="eastAsia" w:ascii="仿宋_GB2312" w:hAnsi="宋体" w:eastAsia="仿宋_GB2312"/>
          <w:kern w:val="0"/>
          <w:sz w:val="30"/>
          <w:szCs w:val="30"/>
          <w:u w:val="single"/>
        </w:rPr>
        <w:t>股份</w:t>
      </w:r>
      <w:ins w:id="4" w:author="韩燕" w:date="2016-09-30T15:49:00Z">
        <w:r>
          <w:rPr>
            <w:rFonts w:hint="eastAsia" w:ascii="仿宋_GB2312" w:hAnsi="宋体" w:eastAsia="仿宋_GB2312"/>
            <w:kern w:val="0"/>
            <w:sz w:val="30"/>
            <w:szCs w:val="30"/>
            <w:u w:val="single"/>
            <w:rPrChange w:id="5" w:author="韩燕" w:date="2016-09-30T15:50:00Z">
              <w:rPr>
                <w:rFonts w:hint="eastAsia" w:ascii="仿宋_GB2312" w:eastAsia="仿宋_GB2312"/>
                <w:sz w:val="30"/>
                <w:szCs w:val="30"/>
              </w:rPr>
            </w:rPrChange>
          </w:rPr>
          <w:t>有限</w:t>
        </w:r>
      </w:ins>
      <w:del w:id="6" w:author="韩燕" w:date="2016-09-30T15:49:00Z">
        <w:r>
          <w:rPr>
            <w:rFonts w:ascii="仿宋_GB2312" w:eastAsia="仿宋_GB2312"/>
            <w:sz w:val="30"/>
            <w:szCs w:val="30"/>
            <w:u w:val="single"/>
            <w:rPrChange w:id="7" w:author="韩燕" w:date="2016-09-30T15:50:00Z">
              <w:rPr>
                <w:rFonts w:ascii="仿宋_GB2312" w:eastAsia="仿宋_GB2312"/>
                <w:sz w:val="30"/>
                <w:szCs w:val="30"/>
              </w:rPr>
            </w:rPrChange>
          </w:rPr>
          <w:delText>———————</w:delText>
        </w:r>
      </w:del>
      <w:r>
        <w:rPr>
          <w:rFonts w:hint="eastAsia" w:ascii="仿宋_GB2312" w:hAnsi="宋体" w:eastAsia="仿宋_GB2312"/>
          <w:kern w:val="0"/>
          <w:sz w:val="30"/>
          <w:szCs w:val="30"/>
          <w:u w:val="single"/>
          <w:rPrChange w:id="8" w:author="韩燕" w:date="2016-09-30T15:50:00Z">
            <w:rPr>
              <w:rFonts w:hint="eastAsia" w:ascii="仿宋_GB2312" w:hAnsi="宋体" w:eastAsia="仿宋_GB2312"/>
              <w:kern w:val="0"/>
              <w:sz w:val="30"/>
              <w:szCs w:val="30"/>
            </w:rPr>
          </w:rPrChange>
        </w:rPr>
        <w:t>公司</w:t>
      </w:r>
      <w:r>
        <w:rPr>
          <w:rFonts w:hint="eastAsia" w:ascii="仿宋_GB2312" w:hAnsi="宋体" w:eastAsia="仿宋_GB2312"/>
          <w:kern w:val="0"/>
          <w:sz w:val="30"/>
          <w:szCs w:val="30"/>
        </w:rPr>
        <w:t>：</w:t>
      </w:r>
    </w:p>
    <w:p>
      <w:pPr>
        <w:rPr>
          <w:rFonts w:ascii="仿宋_GB2312" w:eastAsia="仿宋_GB2312"/>
          <w:sz w:val="30"/>
          <w:szCs w:val="30"/>
        </w:rPr>
      </w:pPr>
    </w:p>
    <w:p>
      <w:pPr>
        <w:rPr>
          <w:rFonts w:ascii="仿宋_GB2312" w:hAnsi="宋体" w:eastAsia="仿宋_GB2312"/>
          <w:kern w:val="0"/>
          <w:sz w:val="30"/>
          <w:szCs w:val="30"/>
        </w:rPr>
      </w:pPr>
      <w:r>
        <w:rPr>
          <w:rFonts w:hint="eastAsia" w:ascii="仿宋_GB2312" w:hAnsi="宋体" w:eastAsia="仿宋_GB2312"/>
          <w:kern w:val="0"/>
          <w:sz w:val="30"/>
          <w:szCs w:val="30"/>
        </w:rPr>
        <w:t>根据《</w:t>
      </w:r>
      <w:r>
        <w:rPr>
          <w:rFonts w:ascii="仿宋_GB2312" w:hAnsi="宋体" w:eastAsia="仿宋_GB2312"/>
          <w:kern w:val="0"/>
          <w:sz w:val="30"/>
          <w:szCs w:val="30"/>
        </w:rPr>
        <w:t>IT</w:t>
      </w:r>
      <w:r>
        <w:rPr>
          <w:rFonts w:hint="eastAsia" w:ascii="仿宋_GB2312" w:hAnsi="宋体" w:eastAsia="仿宋_GB2312"/>
          <w:kern w:val="0"/>
          <w:sz w:val="30"/>
          <w:szCs w:val="30"/>
        </w:rPr>
        <w:t>开发人员服务合作框架合同》（合同编号： ）相关内容的规定，我公司向贵方提出如下人员需求的订单。人员单价和考核标准以及双方的权利和义务遵守框架协议的要求。</w:t>
      </w:r>
    </w:p>
    <w:p>
      <w:pPr>
        <w:spacing w:line="240" w:lineRule="atLeast"/>
        <w:ind w:right="480"/>
        <w:jc w:val="right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订单编号：</w:t>
      </w:r>
      <w:ins w:id="9" w:author="韩燕" w:date="2016-09-30T15:46:00Z">
        <w:r>
          <w:rPr>
            <w:rFonts w:hint="eastAsia" w:ascii="仿宋_GB2312" w:hAnsi="宋体" w:eastAsia="仿宋_GB2312"/>
            <w:sz w:val="30"/>
            <w:szCs w:val="30"/>
          </w:rPr>
          <w:t>00</w:t>
        </w:r>
      </w:ins>
      <w:r>
        <w:rPr>
          <w:rFonts w:hint="eastAsia" w:ascii="仿宋_GB2312" w:hAnsi="宋体" w:eastAsia="仿宋_GB2312"/>
          <w:sz w:val="30"/>
          <w:szCs w:val="30"/>
        </w:rPr>
        <w:t>3</w:t>
      </w:r>
    </w:p>
    <w:tbl>
      <w:tblPr>
        <w:tblStyle w:val="6"/>
        <w:tblW w:w="923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3313"/>
        <w:gridCol w:w="419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  <w:jc w:val="center"/>
        </w:trPr>
        <w:tc>
          <w:tcPr>
            <w:tcW w:w="9234" w:type="dxa"/>
            <w:gridSpan w:val="3"/>
            <w:tcBorders>
              <w:bottom w:val="single" w:color="auto" w:sz="8" w:space="0"/>
            </w:tcBorders>
            <w:vAlign w:val="center"/>
          </w:tcPr>
          <w:p>
            <w:pPr>
              <w:ind w:firstLine="118" w:firstLineChars="49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项目组：项目经理（李</w:t>
            </w:r>
            <w:r>
              <w:rPr>
                <w:rFonts w:hint="eastAsia" w:ascii="仿宋_GB2312" w:hAnsi="宋体" w:eastAsia="仿宋_GB2312"/>
                <w:b/>
                <w:sz w:val="24"/>
                <w:szCs w:val="24"/>
                <w:lang w:eastAsia="zh-CN"/>
              </w:rPr>
              <w:t>一新</w:t>
            </w: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）成员（吴方旭、李静）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7" w:hRule="atLeast"/>
          <w:jc w:val="center"/>
        </w:trPr>
        <w:tc>
          <w:tcPr>
            <w:tcW w:w="173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项目名称</w:t>
            </w:r>
          </w:p>
        </w:tc>
        <w:tc>
          <w:tcPr>
            <w:tcW w:w="3313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jc w:val="center"/>
            </w:pPr>
          </w:p>
          <w:p>
            <w:pPr>
              <w:jc w:val="center"/>
            </w:pPr>
          </w:p>
          <w:p>
            <w:r>
              <w:rPr>
                <w:rFonts w:hint="eastAsia"/>
                <w:lang w:eastAsia="zh-CN"/>
              </w:rPr>
              <w:t>爬虫项目</w:t>
            </w:r>
          </w:p>
        </w:tc>
        <w:tc>
          <w:tcPr>
            <w:tcW w:w="4191" w:type="dxa"/>
            <w:tcBorders>
              <w:top w:val="single" w:color="auto" w:sz="8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人员进场时间：</w:t>
            </w:r>
            <w:r>
              <w:rPr>
                <w:rFonts w:ascii="仿宋_GB2312" w:hAnsi="宋体" w:eastAsia="仿宋_GB2312"/>
                <w:sz w:val="24"/>
                <w:szCs w:val="24"/>
              </w:rPr>
              <w:t>2017/</w:t>
            </w: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8</w:t>
            </w:r>
            <w:r>
              <w:rPr>
                <w:rFonts w:ascii="仿宋_GB2312" w:hAnsi="宋体" w:eastAsia="仿宋_GB2312"/>
                <w:sz w:val="24"/>
                <w:szCs w:val="24"/>
              </w:rPr>
              <w:t>/1</w:t>
            </w:r>
          </w:p>
          <w:p>
            <w:pPr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  <w:p>
            <w:pPr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预计离场时间：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201</w:t>
            </w:r>
            <w:r>
              <w:rPr>
                <w:rFonts w:ascii="仿宋_GB2312" w:hAnsi="宋体" w:eastAsia="仿宋_GB2312"/>
                <w:sz w:val="24"/>
                <w:szCs w:val="24"/>
              </w:rPr>
              <w:t>7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/12/31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  <w:jc w:val="center"/>
        </w:trPr>
        <w:tc>
          <w:tcPr>
            <w:tcW w:w="173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申请岗位及人员</w:t>
            </w:r>
          </w:p>
          <w:p>
            <w:pPr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岗位主要职责</w:t>
            </w:r>
            <w:r>
              <w:rPr>
                <w:rFonts w:ascii="仿宋_GB2312" w:hAnsi="宋体" w:eastAsia="仿宋_GB2312"/>
                <w:b/>
                <w:sz w:val="24"/>
                <w:szCs w:val="24"/>
              </w:rPr>
              <w:t>:</w:t>
            </w:r>
          </w:p>
          <w:p>
            <w:pPr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  <w:t>使用</w:t>
            </w: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python编写爬虫接口，开发爬虫管理平台，管理爬虫数据</w:t>
            </w:r>
          </w:p>
          <w:p>
            <w:pPr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人员人数：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2</w:t>
            </w:r>
          </w:p>
          <w:p>
            <w:pPr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总人月数：</w:t>
            </w:r>
            <w:r>
              <w:rPr>
                <w:rFonts w:hint="eastAsia" w:ascii="仿宋_GB2312" w:hAnsi="宋体" w:eastAsia="仿宋_GB2312"/>
                <w:b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191" w:type="dxa"/>
            <w:tcBorders>
              <w:top w:val="single" w:color="auto" w:sz="8" w:space="0"/>
              <w:left w:val="single" w:color="auto" w:sz="4" w:space="0"/>
              <w:bottom w:val="single" w:color="auto" w:sz="6" w:space="0"/>
            </w:tcBorders>
          </w:tcPr>
          <w:p>
            <w:pPr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主要工作描述：</w:t>
            </w:r>
          </w:p>
          <w:p>
            <w:pPr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1分析业务需求</w:t>
            </w:r>
          </w:p>
          <w:p>
            <w:pPr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2接口</w:t>
            </w:r>
            <w:r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  <w:t>编写</w:t>
            </w:r>
          </w:p>
          <w:p>
            <w:pP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3数据库开发和管理</w:t>
            </w:r>
          </w:p>
          <w:p>
            <w:pPr>
              <w:rPr>
                <w:rFonts w:hint="eastAsia"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4爬虫平台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的开发和测试</w:t>
            </w:r>
          </w:p>
          <w:p>
            <w:pPr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5</w:t>
            </w:r>
            <w:bookmarkStart w:id="0" w:name="_GoBack"/>
            <w:bookmarkEnd w:id="0"/>
            <w:r>
              <w:rPr>
                <w:rFonts w:hint="eastAsia" w:ascii="仿宋_GB2312" w:hAnsi="宋体" w:eastAsia="仿宋_GB2312"/>
                <w:sz w:val="24"/>
                <w:szCs w:val="24"/>
              </w:rPr>
              <w:t>业务投产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730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技能要求</w:t>
            </w:r>
          </w:p>
        </w:tc>
        <w:tc>
          <w:tcPr>
            <w:tcW w:w="3313" w:type="dxa"/>
            <w:tcBorders>
              <w:top w:val="single" w:color="auto" w:sz="6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技术方向</w:t>
            </w:r>
          </w:p>
        </w:tc>
        <w:tc>
          <w:tcPr>
            <w:tcW w:w="4191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118" w:firstLineChars="49"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要求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730" w:type="dxa"/>
            <w:vMerge w:val="continue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6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hint="eastAsia" w:ascii="仿宋_GB2312" w:hAnsi="宋体" w:eastAsia="仿宋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kern w:val="0"/>
                <w:sz w:val="24"/>
                <w:szCs w:val="24"/>
                <w:lang w:val="en-US" w:eastAsia="zh-CN"/>
              </w:rPr>
              <w:t>Python网络数据采集</w:t>
            </w:r>
          </w:p>
        </w:tc>
        <w:tc>
          <w:tcPr>
            <w:tcW w:w="4191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117" w:firstLineChars="49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熟练使用</w:t>
            </w: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python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开发</w:t>
            </w:r>
            <w:r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  <w:t>爬虫平台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730" w:type="dxa"/>
            <w:vMerge w:val="continue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Lines/>
              <w:autoSpaceDE w:val="0"/>
              <w:autoSpaceDN w:val="0"/>
              <w:adjustRightInd w:val="0"/>
              <w:spacing w:line="240" w:lineRule="atLeast"/>
              <w:jc w:val="left"/>
              <w:rPr>
                <w:rFonts w:hint="eastAsia" w:ascii="仿宋_GB2312" w:hAnsi="宋体" w:eastAsia="仿宋_GB2312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kern w:val="0"/>
                <w:sz w:val="24"/>
                <w:szCs w:val="24"/>
                <w:lang w:val="en-US" w:eastAsia="zh-CN"/>
              </w:rPr>
              <w:t>Mysql数据库开发管理</w:t>
            </w:r>
          </w:p>
        </w:tc>
        <w:tc>
          <w:tcPr>
            <w:tcW w:w="4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117" w:firstLineChars="49"/>
              <w:rPr>
                <w:rFonts w:hint="eastAsia" w:ascii="仿宋_GB2312" w:hAnsi="宋体" w:eastAsia="仿宋_GB2312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  <w:t>熟</w:t>
            </w:r>
            <w:r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  <w:t>练使用数据库管理爬虫数据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1730" w:type="dxa"/>
            <w:vMerge w:val="continue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Lines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仿宋_GB2312" w:hAnsi="宋体" w:eastAsia="仿宋_GB2312"/>
                <w:kern w:val="0"/>
                <w:sz w:val="24"/>
                <w:szCs w:val="24"/>
              </w:rPr>
            </w:pPr>
          </w:p>
        </w:tc>
        <w:tc>
          <w:tcPr>
            <w:tcW w:w="4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118" w:firstLineChars="49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1730" w:type="dxa"/>
            <w:vMerge w:val="continue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Lines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仿宋_GB2312" w:hAnsi="宋体" w:eastAsia="仿宋_GB2312"/>
                <w:kern w:val="0"/>
                <w:sz w:val="24"/>
                <w:szCs w:val="24"/>
              </w:rPr>
            </w:pPr>
          </w:p>
        </w:tc>
        <w:tc>
          <w:tcPr>
            <w:tcW w:w="4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118" w:firstLineChars="49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1730" w:type="dxa"/>
            <w:vMerge w:val="continue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Lines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仿宋_GB2312" w:hAnsi="宋体" w:eastAsia="仿宋_GB2312"/>
                <w:kern w:val="0"/>
                <w:sz w:val="24"/>
                <w:szCs w:val="24"/>
              </w:rPr>
            </w:pPr>
          </w:p>
        </w:tc>
        <w:tc>
          <w:tcPr>
            <w:tcW w:w="4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118" w:firstLineChars="49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730" w:type="dxa"/>
            <w:vMerge w:val="continue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Lines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仿宋_GB2312" w:hAnsi="宋体" w:eastAsia="仿宋_GB2312"/>
                <w:kern w:val="0"/>
                <w:sz w:val="24"/>
                <w:szCs w:val="24"/>
              </w:rPr>
            </w:pPr>
          </w:p>
        </w:tc>
        <w:tc>
          <w:tcPr>
            <w:tcW w:w="4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118" w:firstLineChars="49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  <w:jc w:val="center"/>
        </w:trPr>
        <w:tc>
          <w:tcPr>
            <w:tcW w:w="1730" w:type="dxa"/>
            <w:vMerge w:val="continue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仿宋_GB2312" w:hAnsi="宋体" w:eastAsia="仿宋_GB2312"/>
                <w:kern w:val="0"/>
                <w:sz w:val="24"/>
                <w:szCs w:val="24"/>
              </w:rPr>
            </w:pPr>
          </w:p>
        </w:tc>
        <w:tc>
          <w:tcPr>
            <w:tcW w:w="4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118" w:firstLineChars="49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30" w:type="dxa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bottom w:val="single" w:color="auto" w:sz="6" w:space="0"/>
            </w:tcBorders>
          </w:tcPr>
          <w:p>
            <w:pPr>
              <w:rPr>
                <w:rFonts w:ascii="仿宋_GB2312" w:hAnsi="宋体" w:eastAsia="仿宋_GB2312"/>
                <w:kern w:val="0"/>
                <w:sz w:val="24"/>
                <w:szCs w:val="24"/>
              </w:rPr>
            </w:pPr>
          </w:p>
        </w:tc>
        <w:tc>
          <w:tcPr>
            <w:tcW w:w="4191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ind w:firstLine="118" w:firstLineChars="49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napToGrid w:val="0"/>
        <w:spacing w:line="300" w:lineRule="auto"/>
        <w:jc w:val="left"/>
        <w:rPr>
          <w:rFonts w:ascii="仿宋_GB2312" w:hAnsi="宋体" w:eastAsia="仿宋_GB2312"/>
          <w:kern w:val="0"/>
          <w:sz w:val="30"/>
          <w:szCs w:val="30"/>
        </w:rPr>
      </w:pPr>
    </w:p>
    <w:p>
      <w:pPr>
        <w:spacing w:after="156" w:afterLines="50"/>
        <w:ind w:firstLine="717" w:firstLineChars="239"/>
        <w:rPr>
          <w:rFonts w:ascii="仿宋_GB2312" w:hAnsi="宋体" w:eastAsia="仿宋_GB2312"/>
          <w:kern w:val="0"/>
          <w:sz w:val="30"/>
          <w:szCs w:val="30"/>
        </w:rPr>
      </w:pPr>
    </w:p>
    <w:p>
      <w:pPr>
        <w:spacing w:after="156" w:afterLines="50"/>
        <w:ind w:firstLine="717" w:firstLineChars="239"/>
        <w:rPr>
          <w:rFonts w:ascii="仿宋_GB2312" w:hAnsi="仿宋" w:eastAsia="仿宋_GB2312" w:cs="宋体"/>
          <w:b/>
          <w:sz w:val="30"/>
          <w:szCs w:val="30"/>
        </w:rPr>
      </w:pPr>
      <w:r>
        <w:rPr>
          <w:rFonts w:hint="eastAsia" w:ascii="仿宋_GB2312" w:hAnsi="仿宋" w:eastAsia="仿宋_GB2312" w:cs="宋体"/>
          <w:sz w:val="30"/>
          <w:szCs w:val="30"/>
        </w:rPr>
        <w:t>甲方：安徽省征信股份有限公司（公章）</w:t>
      </w:r>
    </w:p>
    <w:p>
      <w:pPr>
        <w:spacing w:after="156" w:afterLines="50" w:line="360" w:lineRule="auto"/>
        <w:ind w:firstLine="717" w:firstLineChars="239"/>
        <w:rPr>
          <w:rFonts w:ascii="仿宋_GB2312" w:hAnsi="仿宋" w:eastAsia="仿宋_GB2312" w:cs="宋体"/>
          <w:sz w:val="30"/>
          <w:szCs w:val="30"/>
        </w:rPr>
      </w:pPr>
      <w:r>
        <w:rPr>
          <w:rFonts w:hint="eastAsia" w:ascii="仿宋_GB2312" w:hAnsi="仿宋" w:eastAsia="仿宋_GB2312" w:cs="宋体"/>
          <w:sz w:val="30"/>
          <w:szCs w:val="30"/>
        </w:rPr>
        <w:t>地址：合肥市包河区万泉河路与峨眉山路交口滨湖金融服务中心一期D区一层102室</w:t>
      </w:r>
    </w:p>
    <w:p>
      <w:pPr>
        <w:tabs>
          <w:tab w:val="left" w:pos="3585"/>
        </w:tabs>
        <w:spacing w:after="156" w:afterLines="50" w:line="360" w:lineRule="auto"/>
        <w:ind w:firstLine="717" w:firstLineChars="239"/>
        <w:rPr>
          <w:rFonts w:ascii="仿宋_GB2312" w:hAnsi="仿宋" w:eastAsia="仿宋_GB2312" w:cs="宋体"/>
          <w:sz w:val="30"/>
          <w:szCs w:val="30"/>
        </w:rPr>
      </w:pPr>
      <w:r>
        <w:rPr>
          <w:rFonts w:hint="eastAsia" w:ascii="仿宋_GB2312" w:hAnsi="仿宋" w:eastAsia="仿宋_GB2312" w:cs="宋体"/>
          <w:sz w:val="30"/>
          <w:szCs w:val="30"/>
        </w:rPr>
        <w:t>邮编：</w:t>
      </w:r>
      <w:r>
        <w:rPr>
          <w:rFonts w:ascii="仿宋_GB2312" w:hAnsi="仿宋" w:eastAsia="仿宋_GB2312" w:cs="宋体"/>
          <w:sz w:val="30"/>
          <w:szCs w:val="30"/>
        </w:rPr>
        <w:t xml:space="preserve"> 230041  </w:t>
      </w:r>
      <w:r>
        <w:rPr>
          <w:rFonts w:ascii="仿宋_GB2312" w:hAnsi="仿宋" w:eastAsia="仿宋_GB2312" w:cs="宋体"/>
          <w:sz w:val="30"/>
          <w:szCs w:val="30"/>
        </w:rPr>
        <w:tab/>
      </w:r>
    </w:p>
    <w:p>
      <w:pPr>
        <w:spacing w:after="156" w:afterLines="50" w:line="360" w:lineRule="auto"/>
        <w:ind w:firstLine="717" w:firstLineChars="239"/>
        <w:rPr>
          <w:rFonts w:ascii="仿宋_GB2312" w:hAnsi="仿宋" w:eastAsia="仿宋_GB2312" w:cs="宋体"/>
          <w:sz w:val="30"/>
          <w:szCs w:val="30"/>
        </w:rPr>
      </w:pPr>
      <w:r>
        <w:rPr>
          <w:rFonts w:hint="eastAsia" w:ascii="仿宋_GB2312" w:hAnsi="仿宋" w:eastAsia="仿宋_GB2312" w:cs="宋体"/>
          <w:sz w:val="30"/>
          <w:szCs w:val="30"/>
        </w:rPr>
        <w:t>电话：0551-68151231</w:t>
      </w:r>
    </w:p>
    <w:p>
      <w:pPr>
        <w:spacing w:after="156" w:afterLines="50" w:line="360" w:lineRule="auto"/>
        <w:ind w:firstLine="717" w:firstLineChars="239"/>
        <w:rPr>
          <w:rFonts w:ascii="仿宋_GB2312" w:hAnsi="仿宋" w:eastAsia="仿宋_GB2312" w:cs="宋体"/>
          <w:sz w:val="30"/>
          <w:szCs w:val="30"/>
        </w:rPr>
      </w:pPr>
      <w:r>
        <w:rPr>
          <w:rFonts w:hint="eastAsia" w:ascii="仿宋_GB2312" w:hAnsi="仿宋" w:eastAsia="仿宋_GB2312" w:cs="宋体"/>
          <w:sz w:val="30"/>
          <w:szCs w:val="30"/>
        </w:rPr>
        <w:t>传真： 0551-68151209</w:t>
      </w:r>
    </w:p>
    <w:p>
      <w:pPr>
        <w:spacing w:after="156" w:afterLines="50"/>
        <w:ind w:firstLine="3900" w:firstLineChars="1300"/>
        <w:rPr>
          <w:rFonts w:ascii="仿宋_GB2312" w:hAnsi="仿宋" w:eastAsia="仿宋_GB2312" w:cs="宋体"/>
          <w:sz w:val="30"/>
          <w:szCs w:val="30"/>
        </w:rPr>
      </w:pPr>
    </w:p>
    <w:p>
      <w:pPr>
        <w:spacing w:before="240" w:after="156" w:afterLines="50"/>
        <w:ind w:firstLine="717" w:firstLineChars="239"/>
        <w:rPr>
          <w:rFonts w:ascii="仿宋_GB2312" w:hAnsi="仿宋" w:eastAsia="仿宋_GB2312" w:cs="宋体"/>
          <w:sz w:val="30"/>
          <w:szCs w:val="30"/>
        </w:rPr>
      </w:pPr>
    </w:p>
    <w:p>
      <w:pPr>
        <w:spacing w:before="240" w:after="156" w:afterLines="50"/>
        <w:ind w:firstLine="717" w:firstLineChars="239"/>
        <w:rPr>
          <w:rFonts w:ascii="仿宋_GB2312" w:hAnsi="仿宋" w:eastAsia="仿宋_GB2312" w:cs="宋体"/>
          <w:b/>
          <w:sz w:val="30"/>
          <w:szCs w:val="30"/>
        </w:rPr>
      </w:pPr>
      <w:r>
        <w:rPr>
          <w:rFonts w:hint="eastAsia" w:ascii="仿宋_GB2312" w:hAnsi="仿宋" w:eastAsia="仿宋_GB2312" w:cs="宋体"/>
          <w:sz w:val="30"/>
          <w:szCs w:val="30"/>
        </w:rPr>
        <w:t>乙方：赞同科技股份有限公司（公章）</w:t>
      </w:r>
    </w:p>
    <w:p>
      <w:pPr>
        <w:spacing w:after="156" w:afterLines="50" w:line="360" w:lineRule="auto"/>
        <w:ind w:firstLine="717" w:firstLineChars="239"/>
        <w:rPr>
          <w:rFonts w:hint="eastAsia" w:ascii="仿宋_GB2312" w:hAnsi="仿宋" w:eastAsia="仿宋_GB2312" w:cs="宋体"/>
          <w:sz w:val="30"/>
          <w:szCs w:val="30"/>
        </w:rPr>
      </w:pPr>
      <w:r>
        <w:rPr>
          <w:rFonts w:hint="eastAsia" w:ascii="仿宋_GB2312" w:hAnsi="仿宋" w:eastAsia="仿宋_GB2312" w:cs="宋体"/>
          <w:sz w:val="30"/>
          <w:szCs w:val="30"/>
        </w:rPr>
        <w:t>地址：上海市杨浦区政立路415号中航天盛广场B座7楼</w:t>
      </w:r>
    </w:p>
    <w:p>
      <w:pPr>
        <w:spacing w:after="156" w:afterLines="50" w:line="360" w:lineRule="auto"/>
        <w:ind w:firstLine="717" w:firstLineChars="239"/>
        <w:rPr>
          <w:rFonts w:ascii="仿宋_GB2312" w:hAnsi="仿宋" w:eastAsia="仿宋_GB2312" w:cs="宋体"/>
          <w:sz w:val="30"/>
          <w:szCs w:val="30"/>
        </w:rPr>
      </w:pPr>
      <w:r>
        <w:rPr>
          <w:rFonts w:hint="eastAsia" w:ascii="仿宋_GB2312" w:hAnsi="仿宋" w:eastAsia="仿宋_GB2312" w:cs="宋体"/>
          <w:sz w:val="30"/>
          <w:szCs w:val="30"/>
        </w:rPr>
        <w:t>邮编：</w:t>
      </w:r>
      <w:r>
        <w:rPr>
          <w:rFonts w:ascii="仿宋_GB2312" w:hAnsi="仿宋" w:eastAsia="仿宋_GB2312" w:cs="宋体"/>
          <w:sz w:val="30"/>
          <w:szCs w:val="30"/>
        </w:rPr>
        <w:t xml:space="preserve"> </w:t>
      </w:r>
      <w:r>
        <w:rPr>
          <w:rFonts w:hint="eastAsia" w:ascii="仿宋_GB2312" w:hAnsi="仿宋" w:eastAsia="仿宋_GB2312" w:cs="宋体"/>
          <w:sz w:val="30"/>
          <w:szCs w:val="30"/>
        </w:rPr>
        <w:t>200433</w:t>
      </w:r>
      <w:r>
        <w:rPr>
          <w:rFonts w:ascii="仿宋_GB2312" w:hAnsi="仿宋" w:eastAsia="仿宋_GB2312" w:cs="宋体"/>
          <w:sz w:val="30"/>
          <w:szCs w:val="30"/>
        </w:rPr>
        <w:t xml:space="preserve"> </w:t>
      </w:r>
      <w:r>
        <w:rPr>
          <w:rFonts w:ascii="仿宋_GB2312" w:hAnsi="仿宋" w:eastAsia="仿宋_GB2312" w:cs="宋体"/>
          <w:sz w:val="30"/>
          <w:szCs w:val="30"/>
        </w:rPr>
        <w:tab/>
      </w:r>
    </w:p>
    <w:p>
      <w:pPr>
        <w:spacing w:after="156" w:afterLines="50" w:line="360" w:lineRule="auto"/>
        <w:ind w:firstLine="717" w:firstLineChars="239"/>
        <w:rPr>
          <w:rFonts w:ascii="仿宋_GB2312" w:hAnsi="仿宋" w:eastAsia="仿宋_GB2312" w:cs="宋体"/>
          <w:sz w:val="30"/>
          <w:szCs w:val="30"/>
        </w:rPr>
      </w:pPr>
      <w:r>
        <w:rPr>
          <w:rFonts w:hint="eastAsia" w:ascii="仿宋_GB2312" w:hAnsi="仿宋" w:eastAsia="仿宋_GB2312" w:cs="宋体"/>
          <w:sz w:val="30"/>
          <w:szCs w:val="30"/>
        </w:rPr>
        <w:t>电话：021-61683366</w:t>
      </w:r>
    </w:p>
    <w:p>
      <w:pPr>
        <w:spacing w:after="156" w:afterLines="50" w:line="360" w:lineRule="auto"/>
        <w:ind w:firstLine="717" w:firstLineChars="239"/>
        <w:rPr>
          <w:rFonts w:ascii="仿宋_GB2312" w:hAnsi="仿宋" w:eastAsia="仿宋_GB2312" w:cs="宋体"/>
          <w:sz w:val="30"/>
          <w:szCs w:val="30"/>
        </w:rPr>
      </w:pPr>
      <w:r>
        <w:rPr>
          <w:rFonts w:hint="eastAsia" w:ascii="仿宋_GB2312" w:hAnsi="仿宋" w:eastAsia="仿宋_GB2312" w:cs="宋体"/>
          <w:sz w:val="30"/>
          <w:szCs w:val="30"/>
        </w:rPr>
        <w:t>传真：021-61683366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/>
    <w:p/>
    <w:p/>
    <w:p>
      <w:pPr>
        <w:spacing w:after="156" w:afterLines="50" w:line="360" w:lineRule="auto"/>
        <w:ind w:firstLine="2817" w:firstLineChars="939"/>
        <w:rPr>
          <w:rFonts w:ascii="仿宋_GB2312" w:hAnsi="仿宋" w:eastAsia="仿宋_GB2312" w:cs="宋体"/>
          <w:sz w:val="30"/>
          <w:szCs w:val="30"/>
        </w:rPr>
      </w:pPr>
      <w:r>
        <w:rPr>
          <w:rFonts w:hint="eastAsia" w:ascii="仿宋_GB2312" w:hAnsi="仿宋" w:eastAsia="仿宋_GB2312" w:cs="宋体"/>
          <w:sz w:val="30"/>
          <w:szCs w:val="30"/>
        </w:rPr>
        <w:t xml:space="preserve">签订时间：   </w:t>
      </w:r>
      <w:r>
        <w:rPr>
          <w:rFonts w:ascii="仿宋_GB2312" w:hAnsi="仿宋" w:eastAsia="仿宋_GB2312" w:cs="宋体"/>
          <w:sz w:val="30"/>
          <w:szCs w:val="30"/>
        </w:rPr>
        <w:t xml:space="preserve">  </w:t>
      </w:r>
      <w:r>
        <w:rPr>
          <w:rFonts w:hint="eastAsia" w:ascii="仿宋_GB2312" w:hAnsi="仿宋" w:eastAsia="仿宋_GB2312" w:cs="宋体"/>
          <w:sz w:val="30"/>
          <w:szCs w:val="30"/>
        </w:rPr>
        <w:t xml:space="preserve">   年     月     日</w:t>
      </w:r>
    </w:p>
    <w:p>
      <w:pPr>
        <w:spacing w:after="156" w:afterLines="50" w:line="360" w:lineRule="auto"/>
        <w:ind w:firstLine="717" w:firstLineChars="239"/>
        <w:rPr>
          <w:rFonts w:ascii="仿宋_GB2312" w:hAnsi="仿宋" w:eastAsia="仿宋_GB2312" w:cs="宋体"/>
          <w:sz w:val="30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3AA"/>
    <w:rsid w:val="001E03E7"/>
    <w:rsid w:val="005E2B51"/>
    <w:rsid w:val="006D3D55"/>
    <w:rsid w:val="007D5466"/>
    <w:rsid w:val="0087718F"/>
    <w:rsid w:val="00C063AA"/>
    <w:rsid w:val="34CD0CB2"/>
    <w:rsid w:val="374B1CA3"/>
    <w:rsid w:val="456468C2"/>
    <w:rsid w:val="48062710"/>
    <w:rsid w:val="49A25BB6"/>
    <w:rsid w:val="49B20C75"/>
    <w:rsid w:val="58D37957"/>
    <w:rsid w:val="7A70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5"/>
    <w:link w:val="4"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93</Words>
  <Characters>534</Characters>
  <Lines>4</Lines>
  <Paragraphs>1</Paragraphs>
  <TotalTime>0</TotalTime>
  <ScaleCrop>false</ScaleCrop>
  <LinksUpToDate>false</LinksUpToDate>
  <CharactersWithSpaces>626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2017-08-30T07:51:00Z</dcterms:created>
  <dc:creator>水映桃红</dc:creator>
  <cp:lastModifiedBy>leong</cp:lastModifiedBy>
  <dcterms:modified xsi:type="dcterms:W3CDTF">2017-08-30T08:52:27Z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